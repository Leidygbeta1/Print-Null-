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5100" w14:textId="77777777" w:rsidR="00160179" w:rsidRDefault="00160179">
      <w:pPr>
        <w:jc w:val="center"/>
        <w:rPr>
          <w:b/>
          <w:sz w:val="24"/>
        </w:rPr>
      </w:pPr>
      <w:r>
        <w:rPr>
          <w:b/>
          <w:sz w:val="28"/>
        </w:rPr>
        <w:t>TSPi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6"/>
        <w:gridCol w:w="709"/>
        <w:gridCol w:w="695"/>
        <w:gridCol w:w="1256"/>
        <w:gridCol w:w="846"/>
        <w:gridCol w:w="1080"/>
        <w:gridCol w:w="234"/>
        <w:gridCol w:w="126"/>
        <w:gridCol w:w="1296"/>
        <w:gridCol w:w="137"/>
        <w:gridCol w:w="1242"/>
        <w:gridCol w:w="425"/>
        <w:gridCol w:w="320"/>
      </w:tblGrid>
      <w:tr w:rsidR="00160179" w14:paraId="06C48CFD" w14:textId="77777777" w:rsidTr="00223124">
        <w:trPr>
          <w:cantSplit/>
        </w:trPr>
        <w:tc>
          <w:tcPr>
            <w:tcW w:w="1735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877" w:type="dxa"/>
            <w:gridSpan w:val="4"/>
          </w:tcPr>
          <w:p w14:paraId="7BC34421" w14:textId="4D6B7297" w:rsidR="00160179" w:rsidRDefault="00223124">
            <w:pPr>
              <w:rPr>
                <w:sz w:val="24"/>
              </w:rPr>
            </w:pPr>
            <w:r>
              <w:rPr>
                <w:sz w:val="24"/>
              </w:rPr>
              <w:t xml:space="preserve">Matias Esteban Marin </w:t>
            </w:r>
            <w:r w:rsidR="00450719">
              <w:rPr>
                <w:sz w:val="24"/>
              </w:rPr>
              <w:t>Chacón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4"/>
          </w:tcPr>
          <w:p w14:paraId="287760AD" w14:textId="680CC1D9" w:rsidR="00160179" w:rsidRDefault="0022312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11/08/25</w:t>
            </w:r>
          </w:p>
        </w:tc>
      </w:tr>
      <w:tr w:rsidR="00160179" w14:paraId="066FE109" w14:textId="77777777" w:rsidTr="00223124">
        <w:trPr>
          <w:cantSplit/>
        </w:trPr>
        <w:tc>
          <w:tcPr>
            <w:tcW w:w="1735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87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2437C90" w14:textId="6001346A" w:rsidR="00160179" w:rsidRDefault="00450719">
            <w:pPr>
              <w:rPr>
                <w:sz w:val="24"/>
              </w:rPr>
            </w:pPr>
            <w:r>
              <w:rPr>
                <w:sz w:val="24"/>
              </w:rPr>
              <w:t>Print (</w:t>
            </w:r>
            <w:proofErr w:type="spellStart"/>
            <w:r w:rsidR="00223124">
              <w:rPr>
                <w:sz w:val="24"/>
              </w:rPr>
              <w:t>Null</w:t>
            </w:r>
            <w:proofErr w:type="spellEnd"/>
            <w:r w:rsidR="00223124">
              <w:rPr>
                <w:sz w:val="24"/>
              </w:rPr>
              <w:t>);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270A4D3" w14:textId="638D1A0E" w:rsidR="00160179" w:rsidRDefault="00223124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 w:rsidTr="00223124">
        <w:trPr>
          <w:cantSplit/>
        </w:trPr>
        <w:tc>
          <w:tcPr>
            <w:tcW w:w="1735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87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817939" w14:textId="7598D639" w:rsidR="00160179" w:rsidRDefault="0022312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12D418D" w14:textId="372D7DCD" w:rsidR="00160179" w:rsidRDefault="0022312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 w14:paraId="08EE5D1C" w14:textId="77777777" w:rsidTr="00223124">
        <w:trPr>
          <w:cantSplit/>
        </w:trPr>
        <w:tc>
          <w:tcPr>
            <w:tcW w:w="1735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237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4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 w:rsidTr="0082400C">
        <w:trPr>
          <w:cantSplit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450719" w14:paraId="5894496A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28FCC82F" w:rsidR="00450719" w:rsidRDefault="00450719" w:rsidP="004507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82400C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2A61F66A" w:rsidR="00450719" w:rsidRDefault="00450719" w:rsidP="004507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474BAE19" w:rsidR="00450719" w:rsidRDefault="0082400C" w:rsidP="004507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3D0673DB" w:rsidR="00450719" w:rsidRDefault="00450719" w:rsidP="004507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51A2F481" w:rsidR="00450719" w:rsidRDefault="0082400C" w:rsidP="004507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</w:t>
            </w:r>
            <w:r w:rsidR="00450719">
              <w:rPr>
                <w:lang w:val="es-CO"/>
              </w:rPr>
              <w:t xml:space="preserve"> min</w:t>
            </w: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645F9829" w:rsidR="00450719" w:rsidRDefault="00450719" w:rsidP="004507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Planificación del Proyecto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54DB846E" w:rsidR="00450719" w:rsidRDefault="0082400C" w:rsidP="00450719">
            <w:pPr>
              <w:rPr>
                <w:lang w:val="es-CO"/>
              </w:rPr>
            </w:pPr>
            <w:r>
              <w:rPr>
                <w:lang w:val="es-CO"/>
              </w:rPr>
              <w:t>Apoyo y Gestion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7C04CC78" w:rsidR="00450719" w:rsidRDefault="009B3E32" w:rsidP="00450719">
            <w:pPr>
              <w:rPr>
                <w:lang w:val="es-CO"/>
              </w:rPr>
            </w:pPr>
            <w:r>
              <w:rPr>
                <w:lang w:val="es-CO"/>
              </w:rPr>
              <w:t>Reunión</w:t>
            </w:r>
            <w:r w:rsidR="0082400C">
              <w:rPr>
                <w:lang w:val="es-CO"/>
              </w:rPr>
              <w:t xml:space="preserve"> Inicial donde gestionamos papeles responsabilidades, objetivos y del proyecto </w:t>
            </w:r>
            <w:proofErr w:type="spellStart"/>
            <w:ins w:id="0" w:author="Matias Marin" w:date="2025-08-11T22:25:00Z" w16du:dateUtc="2025-08-12T03:25:00Z">
              <w:r w:rsidR="002429F2">
                <w:rPr>
                  <w:lang w:val="es-CO"/>
                </w:rPr>
                <w:t>DashKPI</w:t>
              </w:r>
            </w:ins>
            <w:proofErr w:type="spellEnd"/>
            <w:r w:rsidR="00DD458E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2302" w14:textId="77777777" w:rsidR="00450719" w:rsidRDefault="00CF0901" w:rsidP="00450719">
            <w:pPr>
              <w:rPr>
                <w:ins w:id="1" w:author="Matias Marin" w:date="2025-08-11T22:25:00Z" w16du:dateUtc="2025-08-12T03:25:00Z"/>
                <w:lang w:val="es-CO"/>
              </w:rPr>
            </w:pPr>
            <w:ins w:id="2" w:author="Matias Marin" w:date="2025-08-11T22:25:00Z" w16du:dateUtc="2025-08-12T03:25:00Z">
              <w:r>
                <w:rPr>
                  <w:lang w:val="es-CO"/>
                </w:rPr>
                <w:t>SI</w:t>
              </w:r>
            </w:ins>
          </w:p>
          <w:p w14:paraId="0A0E7F4B" w14:textId="070833B4" w:rsidR="00CF0901" w:rsidRDefault="00CF0901" w:rsidP="0045071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5F600DA5" w:rsidR="00450719" w:rsidRDefault="00CF0901" w:rsidP="00450719">
            <w:pPr>
              <w:rPr>
                <w:lang w:val="es-CO"/>
              </w:rPr>
            </w:pPr>
            <w:ins w:id="3" w:author="Matias Marin" w:date="2025-08-11T22:25:00Z" w16du:dateUtc="2025-08-12T03:25:00Z">
              <w:r>
                <w:rPr>
                  <w:lang w:val="es-CO"/>
                </w:rPr>
                <w:t xml:space="preserve">1 </w:t>
              </w:r>
              <w:r w:rsidR="00970BBF">
                <w:rPr>
                  <w:lang w:val="es-CO"/>
                </w:rPr>
                <w:t xml:space="preserve"> </w:t>
              </w:r>
            </w:ins>
          </w:p>
        </w:tc>
      </w:tr>
      <w:tr w:rsidR="00450719" w14:paraId="45B568FB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67B1093A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0</w:t>
            </w:r>
            <w:r w:rsidR="0082400C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512E3B93" w:rsidR="00450719" w:rsidRPr="00223124" w:rsidRDefault="0082400C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11:00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566A2C72" w:rsidR="00450719" w:rsidRPr="00223124" w:rsidRDefault="0082400C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12:00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1C8C3E28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50692689" w:rsidR="00450719" w:rsidRPr="00223124" w:rsidRDefault="00CF0901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6</w:t>
            </w:r>
            <w:r w:rsidR="00450719">
              <w:rPr>
                <w:lang w:val="es-CO"/>
              </w:rPr>
              <w:t>0 min</w:t>
            </w: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7EB872B0" w:rsidR="00450719" w:rsidRPr="00223124" w:rsidRDefault="0082400C" w:rsidP="00450719">
            <w:pPr>
              <w:rPr>
                <w:lang w:val="es-419"/>
              </w:rPr>
            </w:pPr>
            <w:r>
              <w:rPr>
                <w:lang w:val="es-CO"/>
              </w:rPr>
              <w:t>Definición</w:t>
            </w:r>
            <w:r w:rsidR="00450719">
              <w:rPr>
                <w:lang w:val="es-CO"/>
              </w:rPr>
              <w:t xml:space="preserve"> de alcance y metas.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1E559135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3EFE9FD2" w:rsidR="00450719" w:rsidRPr="00223124" w:rsidRDefault="009B3E32" w:rsidP="00450719">
            <w:pPr>
              <w:rPr>
                <w:lang w:val="es-419"/>
              </w:rPr>
            </w:pPr>
            <w:r>
              <w:rPr>
                <w:lang w:val="es-419"/>
              </w:rPr>
              <w:t>Elaboración</w:t>
            </w:r>
            <w:r w:rsidR="00DD458E">
              <w:rPr>
                <w:lang w:val="es-419"/>
              </w:rPr>
              <w:t xml:space="preserve"> del alcance, metas y restricciones para el acta de iniciación del proyecto, realizando una lluvia de ideas que complementaba la participación de todos los actores en el mismo.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1913E618" w:rsidR="00450719" w:rsidRPr="00223124" w:rsidRDefault="00CF0901" w:rsidP="00450719">
            <w:pPr>
              <w:rPr>
                <w:lang w:val="es-419"/>
              </w:rPr>
            </w:pPr>
            <w:ins w:id="4" w:author="Matias Marin" w:date="2025-08-11T22:25:00Z" w16du:dateUtc="2025-08-12T03:25:00Z">
              <w:r>
                <w:rPr>
                  <w:lang w:val="es-419"/>
                </w:rPr>
                <w:t>SI</w:t>
              </w:r>
            </w:ins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1FD4B703" w:rsidR="00450719" w:rsidRPr="00223124" w:rsidRDefault="00CF0901" w:rsidP="00450719">
            <w:pPr>
              <w:rPr>
                <w:lang w:val="es-419"/>
              </w:rPr>
            </w:pPr>
            <w:ins w:id="5" w:author="Matias Marin" w:date="2025-08-11T22:25:00Z" w16du:dateUtc="2025-08-12T03:25:00Z">
              <w:r>
                <w:rPr>
                  <w:lang w:val="es-419"/>
                </w:rPr>
                <w:t>1</w:t>
              </w:r>
            </w:ins>
          </w:p>
        </w:tc>
      </w:tr>
      <w:tr w:rsidR="00450719" w14:paraId="250A7FB9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7B09B975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0</w:t>
            </w:r>
            <w:r w:rsidR="0082400C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5DD9F0AC" w:rsidR="00450719" w:rsidRPr="00223124" w:rsidRDefault="0082400C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12:00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5D3F8E84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1</w:t>
            </w:r>
            <w:r w:rsidR="0082400C">
              <w:rPr>
                <w:lang w:val="es-CO"/>
              </w:rPr>
              <w:t>3</w:t>
            </w:r>
            <w:r>
              <w:rPr>
                <w:lang w:val="es-CO"/>
              </w:rPr>
              <w:t>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4710058A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5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7600CC43" w:rsidR="00450719" w:rsidRPr="00223124" w:rsidRDefault="00CF0901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6</w:t>
            </w:r>
            <w:r w:rsidR="00450719">
              <w:rPr>
                <w:lang w:val="es-CO"/>
              </w:rPr>
              <w:t>0 min</w:t>
            </w: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726B" w14:textId="2378CC62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 xml:space="preserve">Organización de métricas y </w:t>
            </w:r>
            <w:r w:rsidR="00E161FD">
              <w:rPr>
                <w:lang w:val="es-CO"/>
              </w:rPr>
              <w:t>KPIs</w:t>
            </w:r>
            <w:r>
              <w:rPr>
                <w:lang w:val="es-CO"/>
              </w:rPr>
              <w:t xml:space="preserve"> por rol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0C80E759" w:rsidR="00450719" w:rsidRPr="00223124" w:rsidRDefault="0082400C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Planificación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5302278B" w:rsidR="00450719" w:rsidRPr="00223124" w:rsidRDefault="00DD458E" w:rsidP="00450719">
            <w:pPr>
              <w:rPr>
                <w:lang w:val="es-419"/>
              </w:rPr>
            </w:pPr>
            <w:r>
              <w:rPr>
                <w:lang w:val="es-419"/>
              </w:rPr>
              <w:t>Definición de la métrica de el Líder de Arquitectura, y su competitividad en el cumplimiento de su rol en 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55DDEB89" w:rsidR="00450719" w:rsidRPr="00223124" w:rsidRDefault="00CF0901" w:rsidP="00450719">
            <w:pPr>
              <w:rPr>
                <w:lang w:val="es-419"/>
              </w:rPr>
            </w:pPr>
            <w:ins w:id="6" w:author="Matias Marin" w:date="2025-08-11T22:25:00Z" w16du:dateUtc="2025-08-12T03:25:00Z">
              <w:r>
                <w:rPr>
                  <w:lang w:val="es-419"/>
                </w:rPr>
                <w:t>SI</w:t>
              </w:r>
            </w:ins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453F1350" w:rsidR="00450719" w:rsidRPr="00223124" w:rsidRDefault="00CF0901" w:rsidP="00450719">
            <w:pPr>
              <w:rPr>
                <w:lang w:val="es-419"/>
              </w:rPr>
            </w:pPr>
            <w:ins w:id="7" w:author="Matias Marin" w:date="2025-08-11T22:25:00Z" w16du:dateUtc="2025-08-12T03:25:00Z">
              <w:r>
                <w:rPr>
                  <w:lang w:val="es-419"/>
                </w:rPr>
                <w:t>1</w:t>
              </w:r>
            </w:ins>
          </w:p>
        </w:tc>
      </w:tr>
      <w:tr w:rsidR="00450719" w14:paraId="0C92F699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4BB24591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lastRenderedPageBreak/>
              <w:t>0</w:t>
            </w:r>
            <w:r w:rsidR="0082400C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2D2D1CAA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10:00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36B1648C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10:30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4E6B30F1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01415E7A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30 min</w:t>
            </w: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43D22864" w:rsidR="00450719" w:rsidRPr="00223124" w:rsidRDefault="00450719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Planificación del Proyecto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28273ECF" w:rsidR="00450719" w:rsidRPr="00223124" w:rsidRDefault="0082400C" w:rsidP="00450719">
            <w:pPr>
              <w:jc w:val="center"/>
              <w:rPr>
                <w:lang w:val="es-419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08E92DB8" w:rsidR="00450719" w:rsidRPr="00223124" w:rsidRDefault="00DD458E" w:rsidP="00450719">
            <w:pPr>
              <w:rPr>
                <w:lang w:val="es-419"/>
              </w:rPr>
            </w:pPr>
            <w:r>
              <w:rPr>
                <w:lang w:val="es-419"/>
              </w:rPr>
              <w:t>Integración de objetivos, alcance y metas y KPIs en el documento para realizar su respectiva sustentación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01A90F60" w:rsidR="00450719" w:rsidRPr="00223124" w:rsidRDefault="00CF0901" w:rsidP="00450719">
            <w:pPr>
              <w:rPr>
                <w:lang w:val="es-419"/>
              </w:rPr>
            </w:pPr>
            <w:ins w:id="8" w:author="Matias Marin" w:date="2025-08-11T22:25:00Z" w16du:dateUtc="2025-08-12T03:25:00Z">
              <w:r>
                <w:rPr>
                  <w:lang w:val="es-419"/>
                </w:rPr>
                <w:t>SI</w:t>
              </w:r>
            </w:ins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4DBF76D8" w:rsidR="00450719" w:rsidRPr="00223124" w:rsidRDefault="00CF0901" w:rsidP="00450719">
            <w:pPr>
              <w:rPr>
                <w:lang w:val="es-419"/>
              </w:rPr>
            </w:pPr>
            <w:ins w:id="9" w:author="Matias Marin" w:date="2025-08-11T22:25:00Z" w16du:dateUtc="2025-08-12T03:25:00Z">
              <w:r>
                <w:rPr>
                  <w:lang w:val="es-419"/>
                </w:rPr>
                <w:t>1</w:t>
              </w:r>
            </w:ins>
          </w:p>
        </w:tc>
      </w:tr>
      <w:tr w:rsidR="00450719" w14:paraId="2B459A0B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4D207D10" w:rsidR="00450719" w:rsidRPr="00223124" w:rsidRDefault="00BA099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10/08/25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1AA93FF3" w:rsidR="00450719" w:rsidRPr="00223124" w:rsidRDefault="00BA099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20:00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4F11F84E" w:rsidR="00450719" w:rsidRPr="00223124" w:rsidRDefault="00BA099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21:00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00D6B0B6" w:rsidR="00450719" w:rsidRPr="00223124" w:rsidRDefault="00BA099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069F41C2" w:rsidR="00450719" w:rsidRPr="00223124" w:rsidRDefault="00BA099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60 min</w:t>
            </w: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58D996EC" w:rsidR="00450719" w:rsidRPr="00223124" w:rsidRDefault="009F273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Revisión</w:t>
            </w:r>
            <w:r w:rsidR="00E07F78">
              <w:rPr>
                <w:lang w:val="es-419"/>
              </w:rPr>
              <w:t xml:space="preserve"> </w:t>
            </w:r>
            <w:ins w:id="10" w:author="Matias Marin" w:date="2025-08-11T22:25:00Z" w16du:dateUtc="2025-08-12T03:25:00Z">
              <w:r w:rsidR="003202C1">
                <w:rPr>
                  <w:lang w:val="es-419"/>
                </w:rPr>
                <w:t xml:space="preserve">de la </w:t>
              </w:r>
              <w:r w:rsidR="00E07F78">
                <w:rPr>
                  <w:lang w:val="es-419"/>
                </w:rPr>
                <w:t>Web</w:t>
              </w:r>
            </w:ins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5262E5AE" w:rsidR="00450719" w:rsidRPr="00223124" w:rsidRDefault="009F2738" w:rsidP="00450719">
            <w:pPr>
              <w:jc w:val="center"/>
              <w:rPr>
                <w:lang w:val="es-419"/>
              </w:rPr>
            </w:pPr>
            <w:ins w:id="11" w:author="Matias Marin" w:date="2025-08-11T22:25:00Z" w16du:dateUtc="2025-08-12T03:25:00Z">
              <w:r>
                <w:rPr>
                  <w:lang w:val="es-419"/>
                </w:rPr>
                <w:t>Consenso</w:t>
              </w:r>
              <w:r w:rsidR="00E07F78">
                <w:rPr>
                  <w:lang w:val="es-419"/>
                </w:rPr>
                <w:t xml:space="preserve"> del desarrollo</w:t>
              </w:r>
            </w:ins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6C6CB04E" w:rsidR="00450719" w:rsidRPr="00223124" w:rsidRDefault="00881CA1" w:rsidP="00450719">
            <w:pPr>
              <w:rPr>
                <w:lang w:val="es-419"/>
              </w:rPr>
            </w:pPr>
            <w:r>
              <w:rPr>
                <w:lang w:val="es-419"/>
              </w:rPr>
              <w:t xml:space="preserve">Se revisaron y corrigieron pequeños Bugs que involucraban al </w:t>
            </w:r>
            <w:r w:rsidR="009B3E32">
              <w:rPr>
                <w:lang w:val="es-419"/>
              </w:rPr>
              <w:t>correcto funcionamiento de la web, decoración y ajustes básicos del Front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70CFA6B4" w:rsidR="00450719" w:rsidRPr="00223124" w:rsidRDefault="00E07F78" w:rsidP="00450719">
            <w:pPr>
              <w:rPr>
                <w:lang w:val="es-419"/>
              </w:rPr>
            </w:pPr>
            <w:ins w:id="12" w:author="Matias Marin" w:date="2025-08-11T22:25:00Z" w16du:dateUtc="2025-08-12T03:25:00Z">
              <w:r>
                <w:rPr>
                  <w:lang w:val="es-419"/>
                </w:rPr>
                <w:t>SI</w:t>
              </w:r>
            </w:ins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6AF0E7A9" w:rsidR="00450719" w:rsidRPr="00223124" w:rsidRDefault="00E07F78" w:rsidP="00450719">
            <w:pPr>
              <w:rPr>
                <w:lang w:val="es-419"/>
              </w:rPr>
            </w:pPr>
            <w:ins w:id="13" w:author="Matias Marin" w:date="2025-08-11T22:25:00Z" w16du:dateUtc="2025-08-12T03:25:00Z">
              <w:r>
                <w:rPr>
                  <w:lang w:val="es-419"/>
                </w:rPr>
                <w:t>1</w:t>
              </w:r>
              <w:r w:rsidR="002B26CE">
                <w:rPr>
                  <w:lang w:val="es-419"/>
                </w:rPr>
                <w:t xml:space="preserve"> </w:t>
              </w:r>
            </w:ins>
          </w:p>
        </w:tc>
      </w:tr>
      <w:tr w:rsidR="00450719" w14:paraId="6F15B06B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70AEB5CD" w:rsidR="00450719" w:rsidRPr="00223124" w:rsidRDefault="009F2738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11/08/25</w:t>
            </w:r>
            <w:ins w:id="14" w:author="Matias Marin" w:date="2025-08-11T22:25:00Z" w16du:dateUtc="2025-08-12T03:25:00Z">
              <w:r>
                <w:rPr>
                  <w:lang w:val="es-419"/>
                </w:rPr>
                <w:t xml:space="preserve"> </w:t>
              </w:r>
            </w:ins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16752BA4" w:rsidR="00450719" w:rsidRPr="00223124" w:rsidRDefault="002429F2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20:</w:t>
            </w:r>
            <w:ins w:id="15" w:author="Matias Marin" w:date="2025-08-11T22:25:00Z" w16du:dateUtc="2025-08-12T03:25:00Z">
              <w:r w:rsidR="00454BB5">
                <w:rPr>
                  <w:lang w:val="es-419"/>
                </w:rPr>
                <w:t>00</w:t>
              </w:r>
            </w:ins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13637ACE" w:rsidR="00450719" w:rsidRPr="00223124" w:rsidRDefault="00454BB5" w:rsidP="00450719">
            <w:pPr>
              <w:jc w:val="center"/>
              <w:rPr>
                <w:lang w:val="es-419"/>
              </w:rPr>
            </w:pPr>
            <w:ins w:id="16" w:author="Matias Marin" w:date="2025-08-11T22:25:00Z" w16du:dateUtc="2025-08-12T03:25:00Z">
              <w:r>
                <w:rPr>
                  <w:lang w:val="es-419"/>
                </w:rPr>
                <w:t>23:00</w:t>
              </w:r>
            </w:ins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74FA3960" w:rsidR="00450719" w:rsidRPr="00223124" w:rsidRDefault="002429F2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4A9CD775" w:rsidR="00450719" w:rsidRPr="00223124" w:rsidRDefault="003202C1" w:rsidP="00450719">
            <w:pPr>
              <w:jc w:val="center"/>
              <w:rPr>
                <w:lang w:val="es-419"/>
              </w:rPr>
            </w:pPr>
            <w:ins w:id="17" w:author="Matias Marin" w:date="2025-08-11T22:25:00Z" w16du:dateUtc="2025-08-12T03:25:00Z">
              <w:r>
                <w:rPr>
                  <w:lang w:val="es-419"/>
                </w:rPr>
                <w:t>120 min</w:t>
              </w:r>
            </w:ins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33FB0FD9" w:rsidR="00450719" w:rsidRPr="00223124" w:rsidRDefault="002429F2" w:rsidP="0045071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Revisión y </w:t>
            </w:r>
            <w:r w:rsidR="00881CA1">
              <w:rPr>
                <w:lang w:val="es-419"/>
              </w:rPr>
              <w:t xml:space="preserve">Corrección </w:t>
            </w:r>
            <w:r>
              <w:rPr>
                <w:lang w:val="es-419"/>
              </w:rPr>
              <w:t>Documental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5EB033B2" w:rsidR="00450719" w:rsidRPr="00223124" w:rsidRDefault="002429F2" w:rsidP="002429F2">
            <w:pPr>
              <w:rPr>
                <w:lang w:val="es-419"/>
              </w:rPr>
              <w:pPrChange w:id="18" w:author="Matias Marin" w:date="2025-08-11T22:25:00Z" w16du:dateUtc="2025-08-12T03:25:00Z">
                <w:pPr>
                  <w:jc w:val="center"/>
                </w:pPr>
              </w:pPrChange>
            </w:pPr>
            <w:r>
              <w:rPr>
                <w:lang w:val="es-419"/>
              </w:rPr>
              <w:t>Documentación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0E730D98" w:rsidR="00450719" w:rsidRPr="00223124" w:rsidRDefault="002429F2" w:rsidP="00450719">
            <w:pPr>
              <w:rPr>
                <w:lang w:val="es-419"/>
              </w:rPr>
            </w:pPr>
            <w:r>
              <w:rPr>
                <w:lang w:val="es-419"/>
              </w:rPr>
              <w:t xml:space="preserve">Se </w:t>
            </w:r>
            <w:r w:rsidR="00881CA1">
              <w:rPr>
                <w:lang w:val="es-419"/>
              </w:rPr>
              <w:t>revisaron los documentos que se tienen al momento para próximas entregas, y se realizaron las correcciones correspondientes.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2A2C877C" w:rsidR="00450719" w:rsidRPr="00223124" w:rsidRDefault="009B3E32" w:rsidP="00450719">
            <w:pPr>
              <w:rPr>
                <w:lang w:val="es-419"/>
              </w:rPr>
            </w:pPr>
            <w:r>
              <w:rPr>
                <w:lang w:val="es-419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7BC654C9" w:rsidR="00450719" w:rsidRPr="00223124" w:rsidRDefault="009B3E32" w:rsidP="00450719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450719" w14:paraId="6FC19672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044BFFF3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38C4E505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07F608D1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3D7A5B92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7983D58E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6A9FCAA3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449C31CB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3595938C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05BEC173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43AF7FA0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2BBF0536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7DE27A6B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266E28F4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0EAB0813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510FA644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298AF15E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1CADFAAE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583539C4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37EF8567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6AE2A280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78B0037E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7477E7BD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22A3D85A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  <w:tr w:rsidR="00450719" w14:paraId="1A20F339" w14:textId="77777777" w:rsidTr="0082400C">
        <w:trPr>
          <w:cantSplit/>
          <w:trHeight w:val="300"/>
        </w:trPr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3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450719" w:rsidRPr="00223124" w:rsidRDefault="00450719" w:rsidP="00450719">
            <w:pPr>
              <w:jc w:val="center"/>
              <w:rPr>
                <w:lang w:val="es-419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450719" w:rsidRPr="00223124" w:rsidRDefault="00450719" w:rsidP="00450719">
            <w:pPr>
              <w:rPr>
                <w:lang w:val="es-419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450719" w:rsidRPr="00223124" w:rsidRDefault="00450719" w:rsidP="00450719">
            <w:pPr>
              <w:rPr>
                <w:lang w:val="es-419"/>
              </w:rPr>
            </w:pPr>
          </w:p>
        </w:tc>
      </w:tr>
    </w:tbl>
    <w:p w14:paraId="7D1FA480" w14:textId="77777777" w:rsidR="00160179" w:rsidRPr="00223124" w:rsidRDefault="00160179">
      <w:pPr>
        <w:pStyle w:val="DefinitionTerm"/>
        <w:spacing w:before="100" w:after="100"/>
        <w:rPr>
          <w:b/>
          <w:sz w:val="28"/>
          <w:lang w:val="es-419"/>
        </w:rPr>
      </w:pPr>
      <w:r>
        <w:rPr>
          <w:lang w:val="es-CO"/>
        </w:rPr>
        <w:br w:type="page"/>
      </w:r>
      <w:r>
        <w:rPr>
          <w:b/>
          <w:sz w:val="28"/>
          <w:lang w:val="es-CO"/>
        </w:rPr>
        <w:t>TSPi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default" r:id="rId7"/>
      <w:footerReference w:type="default" r:id="rId8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70799" w14:textId="77777777" w:rsidR="005F2654" w:rsidRDefault="005F2654">
      <w:r>
        <w:separator/>
      </w:r>
    </w:p>
  </w:endnote>
  <w:endnote w:type="continuationSeparator" w:id="0">
    <w:p w14:paraId="2E30F35F" w14:textId="77777777" w:rsidR="005F2654" w:rsidRDefault="005F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0E39B" w14:textId="77777777" w:rsidR="00881CA1" w:rsidRDefault="0088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F65EF" w14:textId="77777777" w:rsidR="005F2654" w:rsidRDefault="005F2654">
      <w:r>
        <w:separator/>
      </w:r>
    </w:p>
  </w:footnote>
  <w:footnote w:type="continuationSeparator" w:id="0">
    <w:p w14:paraId="69A5C616" w14:textId="77777777" w:rsidR="005F2654" w:rsidRDefault="005F2654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UniAndes.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2989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147CA2"/>
    <w:rsid w:val="00160179"/>
    <w:rsid w:val="00170430"/>
    <w:rsid w:val="00201014"/>
    <w:rsid w:val="00201B5A"/>
    <w:rsid w:val="00223124"/>
    <w:rsid w:val="00224BB1"/>
    <w:rsid w:val="002429F2"/>
    <w:rsid w:val="002B26CE"/>
    <w:rsid w:val="003202C1"/>
    <w:rsid w:val="004113C1"/>
    <w:rsid w:val="00442B4A"/>
    <w:rsid w:val="00450719"/>
    <w:rsid w:val="00454BB5"/>
    <w:rsid w:val="004B25C5"/>
    <w:rsid w:val="00524045"/>
    <w:rsid w:val="00547A94"/>
    <w:rsid w:val="005B227B"/>
    <w:rsid w:val="005C3B42"/>
    <w:rsid w:val="005D6762"/>
    <w:rsid w:val="005F2654"/>
    <w:rsid w:val="00794A66"/>
    <w:rsid w:val="0079669B"/>
    <w:rsid w:val="0082400C"/>
    <w:rsid w:val="0084030D"/>
    <w:rsid w:val="00881CA1"/>
    <w:rsid w:val="00970BBF"/>
    <w:rsid w:val="00992695"/>
    <w:rsid w:val="009B3E32"/>
    <w:rsid w:val="009F2738"/>
    <w:rsid w:val="00B11899"/>
    <w:rsid w:val="00B26DD3"/>
    <w:rsid w:val="00BA0998"/>
    <w:rsid w:val="00CF0901"/>
    <w:rsid w:val="00CF5285"/>
    <w:rsid w:val="00D172A5"/>
    <w:rsid w:val="00DD458E"/>
    <w:rsid w:val="00E07F78"/>
    <w:rsid w:val="00E161FD"/>
    <w:rsid w:val="00E7109D"/>
    <w:rsid w:val="00E91564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  <w:style w:type="paragraph" w:styleId="Revisin">
    <w:name w:val="Revision"/>
    <w:hidden/>
    <w:uiPriority w:val="99"/>
    <w:semiHidden/>
    <w:rsid w:val="00881CA1"/>
    <w:rPr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Matias Marin</cp:lastModifiedBy>
  <cp:revision>2</cp:revision>
  <cp:lastPrinted>2007-07-29T23:49:00Z</cp:lastPrinted>
  <dcterms:created xsi:type="dcterms:W3CDTF">2025-08-12T03:28:00Z</dcterms:created>
  <dcterms:modified xsi:type="dcterms:W3CDTF">2025-08-12T03:28:00Z</dcterms:modified>
</cp:coreProperties>
</file>